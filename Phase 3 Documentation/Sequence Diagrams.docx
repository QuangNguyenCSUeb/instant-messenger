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534AD" w14:textId="59877D45" w:rsidR="00074FA9" w:rsidRDefault="00074FA9">
      <w:r>
        <w:t>1.1 Receive Message Sequence Diagram (Client Perspective)</w:t>
      </w:r>
    </w:p>
    <w:p w14:paraId="2C078E63" w14:textId="72DAE48A" w:rsidR="00CE19F3" w:rsidRDefault="00AB387E">
      <w:ins w:id="0" w:author="Microsoft Word" w:date="2024-03-27T18:44:00Z">
        <w:r>
          <w:rPr>
            <w:noProof/>
          </w:rPr>
          <w:drawing>
            <wp:inline distT="0" distB="0" distL="0" distR="0" wp14:anchorId="5D0273E5" wp14:editId="77C6BB9E">
              <wp:extent cx="6331960" cy="3810000"/>
              <wp:effectExtent l="0" t="0" r="0" b="0"/>
              <wp:docPr id="945988845" name="Picture 1" descr="A diagram of a clien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3246" cy="38107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121783C" w14:textId="77777777" w:rsidR="00D30C28" w:rsidRDefault="00D30C28"/>
    <w:p w14:paraId="0A02AC81" w14:textId="7B259FF3" w:rsidR="00D30C28" w:rsidRDefault="00D30C28"/>
    <w:p w14:paraId="1F5A25CF" w14:textId="77777777" w:rsidR="00D30C28" w:rsidRDefault="00D30C28"/>
    <w:p w14:paraId="404AC2AC" w14:textId="77777777" w:rsidR="00D30C28" w:rsidRDefault="00D30C28"/>
    <w:p w14:paraId="1C18C77C" w14:textId="77777777" w:rsidR="00D30C28" w:rsidRDefault="00D30C28"/>
    <w:p w14:paraId="6F5EF866" w14:textId="77777777" w:rsidR="00D30C28" w:rsidRDefault="00D30C28"/>
    <w:p w14:paraId="3B7A8E24" w14:textId="77777777" w:rsidR="00D30C28" w:rsidRDefault="00D30C28"/>
    <w:p w14:paraId="45C0B0CB" w14:textId="77777777" w:rsidR="00D30C28" w:rsidRDefault="00D30C28"/>
    <w:p w14:paraId="3CEBE64F" w14:textId="77777777" w:rsidR="00D30C28" w:rsidRDefault="00D30C28"/>
    <w:p w14:paraId="36F11247" w14:textId="77777777" w:rsidR="00D30C28" w:rsidRDefault="00D30C28"/>
    <w:p w14:paraId="797692E9" w14:textId="77777777" w:rsidR="00D30C28" w:rsidRDefault="00D30C28"/>
    <w:p w14:paraId="6CE3A9C8" w14:textId="77777777" w:rsidR="00D30C28" w:rsidRDefault="00D30C28"/>
    <w:p w14:paraId="51F6CC3C" w14:textId="50E5E4D7" w:rsidR="00D30C28" w:rsidRDefault="00D30C28">
      <w:r>
        <w:lastRenderedPageBreak/>
        <w:t>1.2 Login Sequence Diagram</w:t>
      </w:r>
    </w:p>
    <w:p w14:paraId="6BB59E15" w14:textId="44046AEB" w:rsidR="006D7A57" w:rsidRDefault="006D7A57">
      <w:r>
        <w:rPr>
          <w:noProof/>
        </w:rPr>
        <w:drawing>
          <wp:inline distT="0" distB="0" distL="0" distR="0" wp14:anchorId="20B52BE3" wp14:editId="03423FF7">
            <wp:extent cx="6096000" cy="4038600"/>
            <wp:effectExtent l="0" t="0" r="0" b="0"/>
            <wp:docPr id="1046326891" name="Picture 104632689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26891" name="Picture 104632689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808" cy="40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21D3" w14:textId="3AA08064" w:rsidR="007E5DF6" w:rsidRDefault="007E5DF6">
      <w:r>
        <w:t>1.3 Send Message Sequence Diagram</w:t>
      </w:r>
    </w:p>
    <w:p w14:paraId="232A8AAA" w14:textId="32166424" w:rsidR="00807F4E" w:rsidRDefault="00807F4E">
      <w:r>
        <w:rPr>
          <w:noProof/>
        </w:rPr>
        <w:drawing>
          <wp:inline distT="0" distB="0" distL="0" distR="0" wp14:anchorId="200C7E64" wp14:editId="1C6E4A9A">
            <wp:extent cx="5943600" cy="3182560"/>
            <wp:effectExtent l="0" t="0" r="0" b="0"/>
            <wp:docPr id="2097892786" name="Picture 209789278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92786" name="Picture 2097892786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40914C"/>
    <w:rsid w:val="00074FA9"/>
    <w:rsid w:val="006D7A57"/>
    <w:rsid w:val="007E5DF6"/>
    <w:rsid w:val="00807F4E"/>
    <w:rsid w:val="009F282A"/>
    <w:rsid w:val="00A04467"/>
    <w:rsid w:val="00A51697"/>
    <w:rsid w:val="00AB387E"/>
    <w:rsid w:val="00AF34DB"/>
    <w:rsid w:val="00CE19F3"/>
    <w:rsid w:val="00CF3DFD"/>
    <w:rsid w:val="00D30C28"/>
    <w:rsid w:val="00F72CFC"/>
    <w:rsid w:val="1140914C"/>
    <w:rsid w:val="4D8AB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914C"/>
  <w15:chartTrackingRefBased/>
  <w15:docId w15:val="{172EF3C3-5D5B-49B3-BC91-2336D874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1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1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1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1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1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1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E1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E1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CE1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CE1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CE1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</dc:creator>
  <cp:keywords/>
  <dc:description/>
  <cp:lastModifiedBy>Caleb F</cp:lastModifiedBy>
  <cp:revision>10</cp:revision>
  <dcterms:created xsi:type="dcterms:W3CDTF">2024-03-28T01:41:00Z</dcterms:created>
  <dcterms:modified xsi:type="dcterms:W3CDTF">2024-03-28T15:12:00Z</dcterms:modified>
</cp:coreProperties>
</file>